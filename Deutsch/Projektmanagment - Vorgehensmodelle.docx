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376"/>
        <w:gridCol w:w="2377"/>
        <w:gridCol w:w="2377"/>
        <w:gridCol w:w="2377"/>
        <w:gridCol w:w="2377"/>
        <w:gridCol w:w="2377"/>
      </w:tblGrid>
      <w:tr w:rsidR="00BA3593" w14:paraId="66498358" w14:textId="77777777" w:rsidTr="00BA3593">
        <w:tc>
          <w:tcPr>
            <w:tcW w:w="2376" w:type="dxa"/>
          </w:tcPr>
          <w:p w14:paraId="62F55D8F" w14:textId="05CD3EDB" w:rsidR="00BA3593" w:rsidRDefault="00BA3593">
            <w:r>
              <w:t>Vorgehensmodell</w:t>
            </w:r>
          </w:p>
        </w:tc>
        <w:tc>
          <w:tcPr>
            <w:tcW w:w="2377" w:type="dxa"/>
          </w:tcPr>
          <w:p w14:paraId="7A1324DE" w14:textId="77B3321B" w:rsidR="00BA3593" w:rsidRDefault="00BA3593">
            <w:r>
              <w:t>Charakteristika</w:t>
            </w:r>
          </w:p>
        </w:tc>
        <w:tc>
          <w:tcPr>
            <w:tcW w:w="2377" w:type="dxa"/>
          </w:tcPr>
          <w:p w14:paraId="4B7A4465" w14:textId="20182CD4" w:rsidR="00BA3593" w:rsidRDefault="00BA3593">
            <w:r>
              <w:t>Einsatzbereich</w:t>
            </w:r>
          </w:p>
        </w:tc>
        <w:tc>
          <w:tcPr>
            <w:tcW w:w="2377" w:type="dxa"/>
          </w:tcPr>
          <w:p w14:paraId="2C9EB853" w14:textId="56974937" w:rsidR="00BA3593" w:rsidRDefault="00BA3593">
            <w:r>
              <w:t>Vorteile</w:t>
            </w:r>
          </w:p>
        </w:tc>
        <w:tc>
          <w:tcPr>
            <w:tcW w:w="2377" w:type="dxa"/>
          </w:tcPr>
          <w:p w14:paraId="601215A0" w14:textId="6691ABB4" w:rsidR="00BA3593" w:rsidRDefault="00BA3593">
            <w:r>
              <w:t>Nachteile</w:t>
            </w:r>
          </w:p>
        </w:tc>
        <w:tc>
          <w:tcPr>
            <w:tcW w:w="2377" w:type="dxa"/>
          </w:tcPr>
          <w:p w14:paraId="30D49449" w14:textId="53C1A31B" w:rsidR="00BA3593" w:rsidRDefault="00BA3593" w:rsidP="00BA3593">
            <w:pPr>
              <w:ind w:right="-5270"/>
            </w:pPr>
            <w:r>
              <w:t>Beispielprojekt</w:t>
            </w:r>
          </w:p>
        </w:tc>
      </w:tr>
      <w:tr w:rsidR="00BA3593" w14:paraId="40E6F342" w14:textId="77777777" w:rsidTr="00BA3593">
        <w:tc>
          <w:tcPr>
            <w:tcW w:w="2376" w:type="dxa"/>
          </w:tcPr>
          <w:p w14:paraId="2D40A41B" w14:textId="41C4FF45" w:rsidR="00BA3593" w:rsidRDefault="00BA3593">
            <w:r>
              <w:t>Wasserfallmodell</w:t>
            </w:r>
          </w:p>
        </w:tc>
        <w:tc>
          <w:tcPr>
            <w:tcW w:w="2377" w:type="dxa"/>
          </w:tcPr>
          <w:p w14:paraId="338AE387" w14:textId="7FB32220" w:rsidR="00BA3593" w:rsidRDefault="00814DBC" w:rsidP="00814DBC">
            <w:r>
              <w:t>- Linear</w:t>
            </w:r>
          </w:p>
          <w:p w14:paraId="6710C46E" w14:textId="16829EE6" w:rsidR="00814DBC" w:rsidRDefault="00814DBC">
            <w:r>
              <w:t>- Ein Schritt nach dem anderen</w:t>
            </w:r>
          </w:p>
          <w:p w14:paraId="2EE7678B" w14:textId="77777777" w:rsidR="00814DBC" w:rsidRDefault="00814DBC">
            <w:r>
              <w:t>- Kaskaden</w:t>
            </w:r>
          </w:p>
          <w:p w14:paraId="23E4712F" w14:textId="3865A7E9" w:rsidR="00814DBC" w:rsidRDefault="00814DBC"/>
        </w:tc>
        <w:tc>
          <w:tcPr>
            <w:tcW w:w="2377" w:type="dxa"/>
          </w:tcPr>
          <w:p w14:paraId="0EFF405F" w14:textId="00323EE0" w:rsidR="00BA3593" w:rsidRDefault="00814DBC" w:rsidP="00814DBC">
            <w:r>
              <w:t>- Softwareentwicklung</w:t>
            </w:r>
          </w:p>
          <w:p w14:paraId="0DD6D598" w14:textId="28970CA4" w:rsidR="00814DBC" w:rsidRDefault="00814DBC" w:rsidP="00814DBC">
            <w:r>
              <w:t>- kleinere/überschaubare Projekte</w:t>
            </w:r>
          </w:p>
        </w:tc>
        <w:tc>
          <w:tcPr>
            <w:tcW w:w="2377" w:type="dxa"/>
          </w:tcPr>
          <w:p w14:paraId="53FDDA2D" w14:textId="77777777" w:rsidR="00BA3593" w:rsidRDefault="00814DBC">
            <w:r>
              <w:t>- Schritte sind klar definiert</w:t>
            </w:r>
          </w:p>
          <w:p w14:paraId="0DCFA5AC" w14:textId="77777777" w:rsidR="00814DBC" w:rsidRDefault="00814DBC">
            <w:r>
              <w:t>- Genauer Start- und End-Punkt – Abgrenzung der Phasen</w:t>
            </w:r>
          </w:p>
          <w:p w14:paraId="452E5840" w14:textId="77777777" w:rsidR="00814DBC" w:rsidRDefault="00814DBC">
            <w:pPr>
              <w:rPr>
                <w:ins w:id="0" w:author="boeven_ste@k2ac.local" w:date="2021-11-25T10:22:00Z"/>
              </w:rPr>
            </w:pPr>
            <w:r>
              <w:t xml:space="preserve">- </w:t>
            </w:r>
            <w:ins w:id="1" w:author="boeven_ste@k2ac.local" w:date="2021-11-25T10:22:00Z">
              <w:r>
                <w:t>Einfachere Planung und Kontrolle</w:t>
              </w:r>
            </w:ins>
          </w:p>
          <w:p w14:paraId="06EAD649" w14:textId="77777777" w:rsidR="00814DBC" w:rsidRDefault="00814DBC">
            <w:pPr>
              <w:rPr>
                <w:ins w:id="2" w:author="boeven_ste@k2ac.local" w:date="2021-11-25T10:23:00Z"/>
              </w:rPr>
            </w:pPr>
            <w:ins w:id="3" w:author="boeven_ste@k2ac.local" w:date="2021-11-25T10:23:00Z">
              <w:r>
                <w:t>- Kosten- und Zeitkalkulation einfacher</w:t>
              </w:r>
            </w:ins>
          </w:p>
          <w:p w14:paraId="05CCE092" w14:textId="1E02BEA6" w:rsidR="00814DBC" w:rsidRDefault="00814DBC">
            <w:ins w:id="4" w:author="boeven_ste@k2ac.local" w:date="2021-11-25T10:23:00Z">
              <w:r>
                <w:t>- ausführliche Dokumentation</w:t>
              </w:r>
            </w:ins>
          </w:p>
        </w:tc>
        <w:tc>
          <w:tcPr>
            <w:tcW w:w="2377" w:type="dxa"/>
          </w:tcPr>
          <w:p w14:paraId="61770464" w14:textId="77777777" w:rsidR="00BA3593" w:rsidRDefault="00814DBC">
            <w:r>
              <w:t>- Lineare Vorgehensweise beschränkt Handlungsmaßnahmen</w:t>
            </w:r>
          </w:p>
          <w:p w14:paraId="7F20435A" w14:textId="77777777" w:rsidR="00814DBC" w:rsidRDefault="00814DBC">
            <w:pPr>
              <w:rPr>
                <w:ins w:id="5" w:author="boeven_ste@k2ac.local" w:date="2021-11-25T10:23:00Z"/>
              </w:rPr>
            </w:pPr>
            <w:r>
              <w:t>-</w:t>
            </w:r>
            <w:ins w:id="6" w:author="boeven_ste@k2ac.local" w:date="2021-11-25T10:23:00Z">
              <w:r>
                <w:t xml:space="preserve"> Auftraggeber ist nicht eingebunden</w:t>
              </w:r>
            </w:ins>
          </w:p>
          <w:p w14:paraId="7C5C38D3" w14:textId="77777777" w:rsidR="00814DBC" w:rsidRDefault="00814DBC">
            <w:pPr>
              <w:rPr>
                <w:ins w:id="7" w:author="boeven_ste@k2ac.local" w:date="2021-11-25T10:24:00Z"/>
              </w:rPr>
            </w:pPr>
            <w:ins w:id="8" w:author="boeven_ste@k2ac.local" w:date="2021-11-25T10:23:00Z">
              <w:r>
                <w:t xml:space="preserve">- Fehler werden </w:t>
              </w:r>
            </w:ins>
            <w:ins w:id="9" w:author="boeven_ste@k2ac.local" w:date="2021-11-25T10:24:00Z">
              <w:r>
                <w:t>zu spät/am Ende einer Phase erkannt</w:t>
              </w:r>
            </w:ins>
          </w:p>
          <w:p w14:paraId="1FCFE4EF" w14:textId="19667A74" w:rsidR="00814DBC" w:rsidRDefault="00814DBC">
            <w:ins w:id="10" w:author="boeven_ste@k2ac.local" w:date="2021-11-25T10:24:00Z">
              <w:r>
                <w:t xml:space="preserve">- </w:t>
              </w:r>
            </w:ins>
            <w:r>
              <w:t xml:space="preserve"> </w:t>
            </w:r>
          </w:p>
        </w:tc>
        <w:tc>
          <w:tcPr>
            <w:tcW w:w="2377" w:type="dxa"/>
          </w:tcPr>
          <w:p w14:paraId="49E8081E" w14:textId="77777777" w:rsidR="00BA3593" w:rsidRDefault="0023180F">
            <w:pPr>
              <w:rPr>
                <w:ins w:id="11" w:author="boeven_ste@k2ac.local" w:date="2021-11-25T10:30:00Z"/>
              </w:rPr>
            </w:pPr>
            <w:ins w:id="12" w:author="boeven_ste@k2ac.local" w:date="2021-11-25T10:27:00Z">
              <w:r>
                <w:t xml:space="preserve">- Hausbau </w:t>
              </w:r>
            </w:ins>
            <w:ins w:id="13" w:author="boeven_ste@k2ac.local" w:date="2021-11-25T10:30:00Z">
              <w:r w:rsidR="005B6B13">
                <w:t>(Bau- und Produktionsprozess)</w:t>
              </w:r>
            </w:ins>
          </w:p>
          <w:p w14:paraId="058E5887" w14:textId="72483220" w:rsidR="005B6B13" w:rsidRDefault="005B6B13">
            <w:ins w:id="14" w:author="boeven_ste@k2ac.local" w:date="2021-11-25T10:30:00Z">
              <w:r>
                <w:t>- alle Projekte b</w:t>
              </w:r>
            </w:ins>
            <w:ins w:id="15" w:author="boeven_ste@k2ac.local" w:date="2021-11-25T10:31:00Z">
              <w:r>
                <w:t>ei denen zu einem frühen Zeitpunkt alle Anforderungen und Leistungen und Abläufe bekannt sind</w:t>
              </w:r>
            </w:ins>
          </w:p>
        </w:tc>
      </w:tr>
      <w:tr w:rsidR="00BA3593" w14:paraId="391D8157" w14:textId="77777777" w:rsidTr="00BA3593">
        <w:tc>
          <w:tcPr>
            <w:tcW w:w="2376" w:type="dxa"/>
          </w:tcPr>
          <w:p w14:paraId="770EF800" w14:textId="415C2949" w:rsidR="00BA3593" w:rsidRDefault="00BA3593">
            <w:r>
              <w:t>Spiralmodell</w:t>
            </w:r>
          </w:p>
        </w:tc>
        <w:tc>
          <w:tcPr>
            <w:tcW w:w="2377" w:type="dxa"/>
          </w:tcPr>
          <w:p w14:paraId="144D0DB7" w14:textId="77777777" w:rsidR="00BA3593" w:rsidRDefault="00BA3593"/>
        </w:tc>
        <w:tc>
          <w:tcPr>
            <w:tcW w:w="2377" w:type="dxa"/>
          </w:tcPr>
          <w:p w14:paraId="6B13E6BE" w14:textId="77777777" w:rsidR="00BA3593" w:rsidRDefault="00BA3593"/>
        </w:tc>
        <w:tc>
          <w:tcPr>
            <w:tcW w:w="2377" w:type="dxa"/>
          </w:tcPr>
          <w:p w14:paraId="7587E8E0" w14:textId="77777777" w:rsidR="00BA3593" w:rsidRDefault="00BA3593"/>
        </w:tc>
        <w:tc>
          <w:tcPr>
            <w:tcW w:w="2377" w:type="dxa"/>
          </w:tcPr>
          <w:p w14:paraId="79FDE244" w14:textId="77777777" w:rsidR="00BA3593" w:rsidRDefault="00BA3593"/>
        </w:tc>
        <w:tc>
          <w:tcPr>
            <w:tcW w:w="2377" w:type="dxa"/>
          </w:tcPr>
          <w:p w14:paraId="1BDE4583" w14:textId="77777777" w:rsidR="00BA3593" w:rsidRDefault="00BA3593"/>
        </w:tc>
      </w:tr>
      <w:tr w:rsidR="00BA3593" w14:paraId="17A2ABE3" w14:textId="77777777" w:rsidTr="00BA3593">
        <w:tc>
          <w:tcPr>
            <w:tcW w:w="2376" w:type="dxa"/>
          </w:tcPr>
          <w:p w14:paraId="3BF7BCC6" w14:textId="3A4B87DE" w:rsidR="00BA3593" w:rsidRDefault="00BA3593">
            <w:r>
              <w:t>V-Modell</w:t>
            </w:r>
          </w:p>
        </w:tc>
        <w:tc>
          <w:tcPr>
            <w:tcW w:w="2377" w:type="dxa"/>
          </w:tcPr>
          <w:p w14:paraId="2A11CD6D" w14:textId="77777777" w:rsidR="00BA3593" w:rsidRDefault="00BA3593"/>
        </w:tc>
        <w:tc>
          <w:tcPr>
            <w:tcW w:w="2377" w:type="dxa"/>
          </w:tcPr>
          <w:p w14:paraId="08028BBE" w14:textId="77777777" w:rsidR="00BA3593" w:rsidRDefault="00BA3593"/>
        </w:tc>
        <w:tc>
          <w:tcPr>
            <w:tcW w:w="2377" w:type="dxa"/>
          </w:tcPr>
          <w:p w14:paraId="64B7B3E4" w14:textId="77777777" w:rsidR="00BA3593" w:rsidRDefault="00BA3593"/>
        </w:tc>
        <w:tc>
          <w:tcPr>
            <w:tcW w:w="2377" w:type="dxa"/>
          </w:tcPr>
          <w:p w14:paraId="767D10AF" w14:textId="77777777" w:rsidR="00BA3593" w:rsidRDefault="00BA3593"/>
        </w:tc>
        <w:tc>
          <w:tcPr>
            <w:tcW w:w="2377" w:type="dxa"/>
          </w:tcPr>
          <w:p w14:paraId="36F60821" w14:textId="77777777" w:rsidR="00BA3593" w:rsidRDefault="00BA3593"/>
        </w:tc>
      </w:tr>
      <w:tr w:rsidR="00BA3593" w14:paraId="4949BFF2" w14:textId="77777777" w:rsidTr="00BA3593">
        <w:tc>
          <w:tcPr>
            <w:tcW w:w="2376" w:type="dxa"/>
          </w:tcPr>
          <w:p w14:paraId="56A8EB65" w14:textId="2A199928" w:rsidR="00BA3593" w:rsidRDefault="00BA3593">
            <w:proofErr w:type="spellStart"/>
            <w:r>
              <w:t>Scrum</w:t>
            </w:r>
            <w:proofErr w:type="spellEnd"/>
          </w:p>
        </w:tc>
        <w:tc>
          <w:tcPr>
            <w:tcW w:w="2377" w:type="dxa"/>
          </w:tcPr>
          <w:p w14:paraId="295B69EB" w14:textId="77777777" w:rsidR="00BA3593" w:rsidRDefault="00BA3593"/>
        </w:tc>
        <w:tc>
          <w:tcPr>
            <w:tcW w:w="2377" w:type="dxa"/>
          </w:tcPr>
          <w:p w14:paraId="32FB2940" w14:textId="77777777" w:rsidR="00BA3593" w:rsidRDefault="00BA3593"/>
        </w:tc>
        <w:tc>
          <w:tcPr>
            <w:tcW w:w="2377" w:type="dxa"/>
          </w:tcPr>
          <w:p w14:paraId="686A3DA9" w14:textId="77777777" w:rsidR="00BA3593" w:rsidRDefault="00BA3593"/>
        </w:tc>
        <w:tc>
          <w:tcPr>
            <w:tcW w:w="2377" w:type="dxa"/>
          </w:tcPr>
          <w:p w14:paraId="4ECC6C30" w14:textId="77777777" w:rsidR="00BA3593" w:rsidRDefault="00BA3593"/>
        </w:tc>
        <w:tc>
          <w:tcPr>
            <w:tcW w:w="2377" w:type="dxa"/>
          </w:tcPr>
          <w:p w14:paraId="135F4794" w14:textId="77777777" w:rsidR="00BA3593" w:rsidRDefault="00BA3593"/>
        </w:tc>
      </w:tr>
    </w:tbl>
    <w:p w14:paraId="3C92F115" w14:textId="72BBAFDA" w:rsidR="00BA3593" w:rsidDel="00CD6615" w:rsidRDefault="00BA3593">
      <w:pPr>
        <w:rPr>
          <w:del w:id="16" w:author="boeven_ste@k2ac.local" w:date="2021-11-25T10:25:00Z"/>
        </w:rPr>
      </w:pPr>
    </w:p>
    <w:p w14:paraId="25564166" w14:textId="68ABD91D" w:rsidR="00814DBC" w:rsidRDefault="00CD6615">
      <w:moveToRangeStart w:id="17" w:author="boeven_ste@k2ac.local" w:date="2021-11-25T10:25:00Z" w:name="move88728332"/>
      <w:moveTo w:id="18" w:author="boeven_ste@k2ac.local" w:date="2021-11-25T10:25:00Z">
        <w:r>
          <w:rPr>
            <w:noProof/>
          </w:rPr>
          <w:drawing>
            <wp:inline distT="0" distB="0" distL="0" distR="0" wp14:anchorId="23B527F8" wp14:editId="08853E11">
              <wp:extent cx="3924300" cy="2943227"/>
              <wp:effectExtent l="0" t="0" r="0" b="9525"/>
              <wp:docPr id="2" name="Bild 7" descr="Wasserfallmodell – Wikip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Wasserfallmodell – Wikipedia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76671" cy="2982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17"/>
    </w:p>
    <w:p w14:paraId="2DD1C627" w14:textId="3BCDAA24" w:rsidR="00B86029" w:rsidRDefault="00BA3593">
      <w:moveFromRangeStart w:id="19" w:author="boeven_ste@k2ac.local" w:date="2021-11-25T10:25:00Z" w:name="move88728332"/>
      <w:moveFrom w:id="20" w:author="boeven_ste@k2ac.local" w:date="2021-11-25T10:25:00Z">
        <w:r w:rsidDel="00CD6615">
          <w:rPr>
            <w:noProof/>
          </w:rPr>
          <w:lastRenderedPageBreak/>
          <w:drawing>
            <wp:inline distT="0" distB="0" distL="0" distR="0" wp14:anchorId="5D861A95" wp14:editId="0B25CA69">
              <wp:extent cx="5689599" cy="4267200"/>
              <wp:effectExtent l="0" t="0" r="6985" b="0"/>
              <wp:docPr id="7" name="Bild 7" descr="Wasserfallmodell – Wikip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Wasserfallmodell – Wikipedia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7956" cy="42884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19"/>
    </w:p>
    <w:p w14:paraId="24F790EA" w14:textId="77777777" w:rsidR="00BA3593" w:rsidRDefault="00BA3593"/>
    <w:sectPr w:rsidR="00BA3593" w:rsidSect="00BA359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5B5"/>
    <w:multiLevelType w:val="hybridMultilevel"/>
    <w:tmpl w:val="5BD2FDF6"/>
    <w:lvl w:ilvl="0" w:tplc="64ACB6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32D16"/>
    <w:multiLevelType w:val="hybridMultilevel"/>
    <w:tmpl w:val="BA467F8E"/>
    <w:lvl w:ilvl="0" w:tplc="BDCA63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even_ste@k2ac.local">
    <w15:presenceInfo w15:providerId="AD" w15:userId="S-1-5-21-2313751124-533488454-100092594-232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98"/>
    <w:rsid w:val="0023180F"/>
    <w:rsid w:val="005B6B13"/>
    <w:rsid w:val="00814DBC"/>
    <w:rsid w:val="00AA4998"/>
    <w:rsid w:val="00B86029"/>
    <w:rsid w:val="00BA3593"/>
    <w:rsid w:val="00CD6615"/>
    <w:rsid w:val="00D04EAC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962F"/>
  <w15:chartTrackingRefBased/>
  <w15:docId w15:val="{C6A83F30-C486-49D1-9072-011CBD8D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</dc:creator>
  <cp:keywords/>
  <dc:description/>
  <cp:lastModifiedBy>Stefan Boeven</cp:lastModifiedBy>
  <cp:revision>7</cp:revision>
  <dcterms:created xsi:type="dcterms:W3CDTF">2021-11-25T09:08:00Z</dcterms:created>
  <dcterms:modified xsi:type="dcterms:W3CDTF">2021-12-02T07:22:00Z</dcterms:modified>
</cp:coreProperties>
</file>